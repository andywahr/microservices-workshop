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B361" w14:textId="60041064" w:rsidR="006C11EF" w:rsidRDefault="00F2223A" w:rsidP="006C11EF">
      <w:pPr>
        <w:pStyle w:val="Title"/>
      </w:pPr>
      <w:r>
        <w:t>Discovery Days</w:t>
      </w:r>
      <w:r w:rsidR="006C11EF">
        <w:t xml:space="preserve"> Hack – </w:t>
      </w:r>
      <w:r w:rsidR="00B82F8A">
        <w:t>Student</w:t>
      </w:r>
      <w:r w:rsidR="006C11EF">
        <w:t>’s Guide</w:t>
      </w:r>
    </w:p>
    <w:p w14:paraId="171CD56B" w14:textId="5082C784" w:rsidR="00F209D0" w:rsidRDefault="006C11EF" w:rsidP="00B82F8A">
      <w:pPr>
        <w:pStyle w:val="Subtitle"/>
      </w:pPr>
      <w:r>
        <w:t xml:space="preserve">Deploying and Operating a Microservices Application </w:t>
      </w:r>
      <w:r w:rsidR="00F2223A">
        <w:t>on</w:t>
      </w:r>
      <w:r>
        <w:t xml:space="preserve"> Azure</w:t>
      </w:r>
    </w:p>
    <w:p w14:paraId="4834377F" w14:textId="77777777" w:rsidR="006C11EF" w:rsidRDefault="006C11EF" w:rsidP="006C11EF">
      <w:pPr>
        <w:pStyle w:val="Heading1"/>
        <w:spacing w:before="0"/>
      </w:pPr>
      <w:r>
        <w:lastRenderedPageBreak/>
        <w:t xml:space="preserve">Challenge Set 0: Pre-requisites - Ready, Set, GO! </w:t>
      </w:r>
    </w:p>
    <w:p w14:paraId="4394AF36" w14:textId="77777777" w:rsidR="006C11EF" w:rsidRDefault="006C11EF" w:rsidP="006C11EF">
      <w:pPr>
        <w:spacing w:after="0"/>
      </w:pPr>
    </w:p>
    <w:p w14:paraId="3A12929E" w14:textId="77777777" w:rsidR="006C11EF" w:rsidRDefault="006C11EF" w:rsidP="006C11EF">
      <w:pPr>
        <w:pStyle w:val="Heading2"/>
        <w:spacing w:before="0"/>
      </w:pPr>
      <w:r>
        <w:t>Challenges:</w:t>
      </w:r>
    </w:p>
    <w:p w14:paraId="5EDB84DB" w14:textId="149D326E" w:rsidR="008F21FA" w:rsidRDefault="136A781D" w:rsidP="006C11EF">
      <w:pPr>
        <w:pStyle w:val="ListParagraph"/>
        <w:numPr>
          <w:ilvl w:val="0"/>
          <w:numId w:val="2"/>
        </w:numPr>
        <w:spacing w:after="0"/>
      </w:pPr>
      <w:r>
        <w:t xml:space="preserve">Make sure that you have joined the Teams group for this </w:t>
      </w:r>
      <w:r w:rsidR="008F21FA">
        <w:t>hack</w:t>
      </w:r>
      <w:r>
        <w:t>. The first person on your team at your table should create a new channel in this team with your team name.</w:t>
      </w:r>
    </w:p>
    <w:p w14:paraId="20701B13" w14:textId="65DCB368" w:rsidR="00D467C7" w:rsidRDefault="00D467C7" w:rsidP="006C11EF">
      <w:pPr>
        <w:pStyle w:val="ListParagraph"/>
        <w:numPr>
          <w:ilvl w:val="0"/>
          <w:numId w:val="2"/>
        </w:numPr>
        <w:spacing w:after="0"/>
      </w:pPr>
      <w:r>
        <w:t>Login to the Azure Portal</w:t>
      </w:r>
    </w:p>
    <w:p w14:paraId="07CB705D" w14:textId="77777777" w:rsidR="006C11EF" w:rsidRDefault="00D467C7" w:rsidP="00304653">
      <w:pPr>
        <w:numPr>
          <w:ilvl w:val="0"/>
          <w:numId w:val="10"/>
        </w:numPr>
        <w:spacing w:after="0"/>
      </w:pPr>
      <w:r>
        <w:t>In a separate window, start the Azure Cloud Shell and list your subscriptions with the Azure CLI</w:t>
      </w:r>
    </w:p>
    <w:p w14:paraId="22A245B3" w14:textId="77777777" w:rsidR="006C11EF" w:rsidRDefault="006C11EF" w:rsidP="00304653">
      <w:pPr>
        <w:numPr>
          <w:ilvl w:val="1"/>
          <w:numId w:val="10"/>
        </w:numPr>
        <w:spacing w:after="0"/>
      </w:pPr>
      <w:r>
        <w:t xml:space="preserve">Pick either </w:t>
      </w:r>
      <w:proofErr w:type="spellStart"/>
      <w:r>
        <w:t>Powershell</w:t>
      </w:r>
      <w:proofErr w:type="spellEnd"/>
      <w:r>
        <w:t xml:space="preserve"> or Bash based on your preference!</w:t>
      </w:r>
    </w:p>
    <w:p w14:paraId="4658BA6B" w14:textId="0F2F5005" w:rsidR="00D467C7" w:rsidRDefault="00D467C7" w:rsidP="00304653">
      <w:pPr>
        <w:numPr>
          <w:ilvl w:val="1"/>
          <w:numId w:val="10"/>
        </w:numPr>
        <w:spacing w:after="0"/>
      </w:pPr>
      <w:r>
        <w:t>We will be running the Azure CLI, if you want to run it on your local machine just make sure you have the latest version</w:t>
      </w:r>
      <w:r w:rsidR="005F61F1">
        <w:t>.</w:t>
      </w:r>
    </w:p>
    <w:p w14:paraId="15EE67B2" w14:textId="77777777" w:rsidR="00E9065C" w:rsidRDefault="000C1138" w:rsidP="006C11EF">
      <w:pPr>
        <w:numPr>
          <w:ilvl w:val="0"/>
          <w:numId w:val="2"/>
        </w:numPr>
        <w:spacing w:after="0"/>
      </w:pPr>
      <w:r>
        <w:t>We are going to need the Subscription ID</w:t>
      </w:r>
      <w:r w:rsidR="00E01644">
        <w:t xml:space="preserve"> (</w:t>
      </w:r>
      <w:proofErr w:type="spellStart"/>
      <w:r w:rsidR="00E01644">
        <w:t>guid</w:t>
      </w:r>
      <w:proofErr w:type="spellEnd"/>
      <w:r w:rsidR="00E01644">
        <w:t xml:space="preserve"> format) of the subscription we</w:t>
      </w:r>
      <w:r>
        <w:t xml:space="preserve"> will be us</w:t>
      </w:r>
      <w:r w:rsidR="00E01644">
        <w:t>ing</w:t>
      </w:r>
      <w:r w:rsidR="00E9065C">
        <w:t>.</w:t>
      </w:r>
    </w:p>
    <w:p w14:paraId="54F48545" w14:textId="39D1CEFD" w:rsidR="000C1138" w:rsidRDefault="00E9065C" w:rsidP="000D7FA2">
      <w:pPr>
        <w:numPr>
          <w:ilvl w:val="0"/>
          <w:numId w:val="2"/>
        </w:numPr>
        <w:spacing w:after="0"/>
      </w:pPr>
      <w:r w:rsidRPr="00112807">
        <w:rPr>
          <w:b/>
        </w:rPr>
        <w:t>Tip</w:t>
      </w:r>
      <w:r>
        <w:t>: We will be using</w:t>
      </w:r>
      <w:r w:rsidR="00112807">
        <w:t xml:space="preserve"> the id many times in this hack. You may want to set </w:t>
      </w:r>
      <w:r w:rsidR="000C1138">
        <w:t>a variable</w:t>
      </w:r>
      <w:r w:rsidR="00112807">
        <w:t xml:space="preserve"> to hold it and use it in your future </w:t>
      </w:r>
      <w:r w:rsidR="000D7FA2">
        <w:t xml:space="preserve">shell </w:t>
      </w:r>
      <w:r w:rsidR="00112807">
        <w:t>commands.</w:t>
      </w:r>
    </w:p>
    <w:p w14:paraId="43A97F35" w14:textId="77777777" w:rsidR="000C1138" w:rsidRDefault="000C1138" w:rsidP="000C1138">
      <w:pPr>
        <w:numPr>
          <w:ilvl w:val="0"/>
          <w:numId w:val="2"/>
        </w:numPr>
        <w:spacing w:after="0"/>
      </w:pPr>
      <w:r w:rsidRPr="2FE3C395">
        <w:rPr>
          <w:b/>
          <w:bCs/>
        </w:rPr>
        <w:t>Tip:</w:t>
      </w:r>
      <w:r>
        <w:t xml:space="preserve"> There are 2 different ways to open the Azure Cloud Shell!</w:t>
      </w:r>
    </w:p>
    <w:p w14:paraId="5881F79C" w14:textId="77777777" w:rsidR="006C11EF" w:rsidRDefault="006C11EF" w:rsidP="006C11EF">
      <w:pPr>
        <w:pStyle w:val="Heading2"/>
      </w:pPr>
    </w:p>
    <w:p w14:paraId="789DB5B8" w14:textId="77777777" w:rsidR="00E31392" w:rsidRDefault="00E3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89EDDB" w14:textId="6626C698" w:rsidR="00D467C7" w:rsidRDefault="00D467C7" w:rsidP="00D467C7">
      <w:pPr>
        <w:pStyle w:val="Heading1"/>
        <w:spacing w:before="0"/>
      </w:pPr>
      <w:r>
        <w:t xml:space="preserve">Challenge Set </w:t>
      </w:r>
      <w:r w:rsidR="000C1138">
        <w:t>1</w:t>
      </w:r>
      <w:r>
        <w:t xml:space="preserve">: </w:t>
      </w:r>
      <w:r w:rsidR="00295335">
        <w:t>First Thing is First: A Resource Group</w:t>
      </w:r>
      <w:r>
        <w:t xml:space="preserve"> </w:t>
      </w:r>
    </w:p>
    <w:p w14:paraId="228B93B5" w14:textId="77777777" w:rsidR="00E31392" w:rsidRDefault="00E31392" w:rsidP="00D467C7">
      <w:pPr>
        <w:pStyle w:val="Heading2"/>
        <w:spacing w:before="0"/>
      </w:pPr>
    </w:p>
    <w:p w14:paraId="7A97F47A" w14:textId="3DA5F3ED" w:rsidR="00D467C7" w:rsidRDefault="00D467C7" w:rsidP="00D467C7">
      <w:pPr>
        <w:pStyle w:val="Heading2"/>
        <w:spacing w:before="0"/>
      </w:pPr>
      <w:r>
        <w:t>Challenges:</w:t>
      </w:r>
    </w:p>
    <w:p w14:paraId="328ADD03" w14:textId="2071BFF2" w:rsidR="00D467C7" w:rsidRDefault="136A781D" w:rsidP="00D467C7">
      <w:pPr>
        <w:numPr>
          <w:ilvl w:val="0"/>
          <w:numId w:val="2"/>
        </w:numPr>
        <w:spacing w:after="0"/>
      </w:pPr>
      <w:r>
        <w:t>Figure out which Azure data center is closest</w:t>
      </w:r>
      <w:r w:rsidR="009112AC">
        <w:t xml:space="preserve"> to you. You </w:t>
      </w:r>
      <w:r>
        <w:t xml:space="preserve">will be using </w:t>
      </w:r>
      <w:r w:rsidR="00EA4C60">
        <w:t xml:space="preserve">it </w:t>
      </w:r>
      <w:r>
        <w:t>for this hack.</w:t>
      </w:r>
    </w:p>
    <w:p w14:paraId="144D9D20" w14:textId="7744BA9E" w:rsidR="00446AC0" w:rsidRPr="00446AC0" w:rsidRDefault="00446AC0" w:rsidP="00304653">
      <w:pPr>
        <w:numPr>
          <w:ilvl w:val="0"/>
          <w:numId w:val="9"/>
        </w:numPr>
        <w:spacing w:after="0"/>
      </w:pPr>
      <w:r>
        <w:t xml:space="preserve">Put the </w:t>
      </w:r>
      <w:r w:rsidR="00EA4C60">
        <w:t>“</w:t>
      </w:r>
      <w:r>
        <w:t>scripting name</w:t>
      </w:r>
      <w:r w:rsidR="00EA4C60">
        <w:t>”</w:t>
      </w:r>
      <w:r>
        <w:t xml:space="preserve"> for the Azure Data Center</w:t>
      </w:r>
      <w:r w:rsidR="00361727">
        <w:t xml:space="preserve"> </w:t>
      </w:r>
      <w:r>
        <w:t xml:space="preserve">that the Azure CLI uses in a variable called </w:t>
      </w:r>
      <w:r w:rsidRPr="00446AC0">
        <w:rPr>
          <w:b/>
        </w:rPr>
        <w:t>loc</w:t>
      </w:r>
    </w:p>
    <w:p w14:paraId="009190B9" w14:textId="77777777" w:rsidR="00446AC0" w:rsidRDefault="00446AC0" w:rsidP="00304653">
      <w:pPr>
        <w:pStyle w:val="ListParagraph"/>
        <w:numPr>
          <w:ilvl w:val="1"/>
          <w:numId w:val="9"/>
        </w:numPr>
        <w:spacing w:after="0"/>
      </w:pPr>
      <w:r w:rsidRPr="00304653">
        <w:rPr>
          <w:b/>
        </w:rPr>
        <w:t>Hint</w:t>
      </w:r>
      <w:r>
        <w:t xml:space="preserve">:  South Central US scripting name is </w:t>
      </w:r>
      <w:proofErr w:type="spellStart"/>
      <w:r w:rsidRPr="00304653">
        <w:rPr>
          <w:b/>
          <w:i/>
        </w:rPr>
        <w:t>southcentralus</w:t>
      </w:r>
      <w:proofErr w:type="spellEnd"/>
    </w:p>
    <w:p w14:paraId="6B69B03E" w14:textId="77777777" w:rsidR="00DF6108" w:rsidRDefault="00DF6108" w:rsidP="00DF6108">
      <w:pPr>
        <w:numPr>
          <w:ilvl w:val="0"/>
          <w:numId w:val="2"/>
        </w:numPr>
        <w:spacing w:after="0"/>
      </w:pPr>
      <w:r>
        <w:t>In your shell, create a Resource Group in that data center</w:t>
      </w:r>
    </w:p>
    <w:p w14:paraId="6C0F46F6" w14:textId="217A538E" w:rsidR="00DF6108" w:rsidRDefault="002C7C5E" w:rsidP="00CF3DD9">
      <w:pPr>
        <w:numPr>
          <w:ilvl w:val="0"/>
          <w:numId w:val="2"/>
        </w:numPr>
        <w:spacing w:after="0"/>
      </w:pPr>
      <w:r w:rsidRPr="00DF6108">
        <w:rPr>
          <w:b/>
        </w:rPr>
        <w:t>Tip:</w:t>
      </w:r>
      <w:r>
        <w:t xml:space="preserve"> Create a 6 to 8 letter label that is unique to you that can be used to compose names for</w:t>
      </w:r>
      <w:r w:rsidR="00E2187E">
        <w:t xml:space="preserve"> </w:t>
      </w:r>
      <w:r w:rsidR="00DF6108">
        <w:t xml:space="preserve">Azure resources, since several items we are creating today will have public DNS names that </w:t>
      </w:r>
      <w:r w:rsidR="00361727">
        <w:t>must be globally unique</w:t>
      </w:r>
      <w:r w:rsidR="00CF3DD9">
        <w:t>.</w:t>
      </w:r>
    </w:p>
    <w:p w14:paraId="21224D72" w14:textId="29839F43" w:rsidR="000C1138" w:rsidRPr="00DF6108" w:rsidRDefault="007E1174" w:rsidP="136A781D">
      <w:pPr>
        <w:numPr>
          <w:ilvl w:val="0"/>
          <w:numId w:val="2"/>
        </w:numPr>
        <w:spacing w:after="0"/>
        <w:rPr>
          <w:b/>
          <w:bCs/>
        </w:rPr>
      </w:pPr>
      <w:r w:rsidRPr="00C43777">
        <w:rPr>
          <w:b/>
        </w:rPr>
        <w:t>Tip</w:t>
      </w:r>
      <w:r>
        <w:t>: Again, you might want to put the resource group name in a shell variable.</w:t>
      </w:r>
    </w:p>
    <w:p w14:paraId="3C01CE7A" w14:textId="77777777" w:rsidR="00D467C7" w:rsidRDefault="00D467C7" w:rsidP="00D467C7">
      <w:pPr>
        <w:pStyle w:val="Heading2"/>
      </w:pPr>
    </w:p>
    <w:p w14:paraId="4AF0E29B" w14:textId="7A78DF73" w:rsidR="00446AC0" w:rsidRDefault="00446AC0"/>
    <w:p w14:paraId="388E141A" w14:textId="77777777" w:rsidR="00E31392" w:rsidRDefault="00E3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6322875" w14:textId="0A213F82" w:rsidR="00446AC0" w:rsidRDefault="00446AC0" w:rsidP="00446AC0">
      <w:pPr>
        <w:pStyle w:val="Heading1"/>
        <w:spacing w:before="0"/>
      </w:pPr>
      <w:r>
        <w:t xml:space="preserve">Challenge Set 2: Always need App Insights </w:t>
      </w:r>
    </w:p>
    <w:p w14:paraId="5FDD55AD" w14:textId="77777777" w:rsidR="00446AC0" w:rsidRDefault="00446AC0" w:rsidP="00446AC0">
      <w:pPr>
        <w:spacing w:after="0"/>
      </w:pPr>
    </w:p>
    <w:p w14:paraId="492CB94B" w14:textId="77777777" w:rsidR="00446AC0" w:rsidRDefault="00446AC0" w:rsidP="00446AC0">
      <w:pPr>
        <w:pStyle w:val="Heading2"/>
        <w:spacing w:before="0"/>
      </w:pPr>
      <w:r>
        <w:t>Challenges:</w:t>
      </w:r>
    </w:p>
    <w:p w14:paraId="53CD5E38" w14:textId="56F57CC0" w:rsidR="00446AC0" w:rsidRPr="00446AC0" w:rsidRDefault="000912F8" w:rsidP="00B1060F">
      <w:pPr>
        <w:numPr>
          <w:ilvl w:val="0"/>
          <w:numId w:val="8"/>
        </w:numPr>
        <w:spacing w:after="0"/>
        <w:rPr>
          <w:b/>
        </w:rPr>
      </w:pPr>
      <w:r>
        <w:t>In your shell, d</w:t>
      </w:r>
      <w:r w:rsidR="00446AC0">
        <w:t xml:space="preserve">eploy a public ARM Template </w:t>
      </w:r>
      <w:r w:rsidR="00C908AA">
        <w:t>to</w:t>
      </w:r>
      <w:r w:rsidR="00446AC0">
        <w:t xml:space="preserve"> deploy an App Insights resource to have the various applications log to</w:t>
      </w:r>
    </w:p>
    <w:p w14:paraId="08A45A5F" w14:textId="3A762EF6" w:rsidR="00446AC0" w:rsidRDefault="00446AC0" w:rsidP="00B1060F">
      <w:pPr>
        <w:numPr>
          <w:ilvl w:val="1"/>
          <w:numId w:val="8"/>
        </w:numPr>
        <w:spacing w:after="0"/>
        <w:rPr>
          <w:b/>
        </w:rPr>
      </w:pPr>
      <w:r>
        <w:rPr>
          <w:b/>
        </w:rPr>
        <w:t xml:space="preserve">ARM Template URL: </w:t>
      </w:r>
      <w:hyperlink r:id="rId8" w:history="1">
        <w:r w:rsidR="00BD3431" w:rsidRPr="00BD3431">
          <w:rPr>
            <w:rStyle w:val="Hyperlink"/>
            <w:b/>
          </w:rPr>
          <w:t>aka.ms/</w:t>
        </w:r>
        <w:proofErr w:type="spellStart"/>
        <w:r w:rsidR="00BD3431" w:rsidRPr="00BD3431">
          <w:rPr>
            <w:rStyle w:val="Hyperlink"/>
            <w:b/>
          </w:rPr>
          <w:t>wth</w:t>
        </w:r>
        <w:proofErr w:type="spellEnd"/>
        <w:r w:rsidR="00BD3431" w:rsidRPr="00BD3431">
          <w:rPr>
            <w:rStyle w:val="Hyperlink"/>
            <w:b/>
          </w:rPr>
          <w:t>-microservices-template</w:t>
        </w:r>
      </w:hyperlink>
    </w:p>
    <w:p w14:paraId="242BA1B1" w14:textId="77777777" w:rsidR="00446AC0" w:rsidRDefault="00446AC0" w:rsidP="00B1060F">
      <w:pPr>
        <w:numPr>
          <w:ilvl w:val="1"/>
          <w:numId w:val="8"/>
        </w:numPr>
        <w:spacing w:after="0"/>
        <w:rPr>
          <w:b/>
        </w:rPr>
      </w:pPr>
      <w:r>
        <w:rPr>
          <w:b/>
        </w:rPr>
        <w:t>Two Parameters:</w:t>
      </w:r>
    </w:p>
    <w:p w14:paraId="38E6B91A" w14:textId="77777777" w:rsidR="00446AC0" w:rsidRPr="00446AC0" w:rsidRDefault="00446AC0" w:rsidP="00B1060F">
      <w:pPr>
        <w:numPr>
          <w:ilvl w:val="2"/>
          <w:numId w:val="8"/>
        </w:numPr>
        <w:spacing w:after="0"/>
      </w:pPr>
      <w:r>
        <w:rPr>
          <w:b/>
        </w:rPr>
        <w:t xml:space="preserve">name:  </w:t>
      </w:r>
      <w:r w:rsidRPr="00446AC0">
        <w:t>Name of the App Insights Resource to Create</w:t>
      </w:r>
    </w:p>
    <w:p w14:paraId="0657DDF6" w14:textId="77777777" w:rsidR="00446AC0" w:rsidRPr="00446AC0" w:rsidRDefault="00446AC0" w:rsidP="00B1060F">
      <w:pPr>
        <w:numPr>
          <w:ilvl w:val="2"/>
          <w:numId w:val="8"/>
        </w:numPr>
        <w:spacing w:after="0"/>
        <w:rPr>
          <w:b/>
        </w:rPr>
      </w:pPr>
      <w:proofErr w:type="spellStart"/>
      <w:r>
        <w:rPr>
          <w:b/>
        </w:rPr>
        <w:t>regionId</w:t>
      </w:r>
      <w:proofErr w:type="spellEnd"/>
      <w:r>
        <w:rPr>
          <w:b/>
        </w:rPr>
        <w:t xml:space="preserve">: </w:t>
      </w:r>
      <w:r w:rsidRPr="00446AC0">
        <w:t>Scripting Name of the region to Provision in</w:t>
      </w:r>
    </w:p>
    <w:p w14:paraId="73EACCBA" w14:textId="77777777" w:rsidR="00446AC0" w:rsidRPr="00446AC0" w:rsidRDefault="00446AC0" w:rsidP="00446AC0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Pr="00446AC0">
        <w:t>InstrumentationKey</w:t>
      </w:r>
      <w:proofErr w:type="spellEnd"/>
      <w:r w:rsidRPr="00446AC0">
        <w:t xml:space="preserve"> of the App Insights resource you just created in a variable called</w:t>
      </w:r>
      <w:r>
        <w:t xml:space="preserve"> </w:t>
      </w:r>
      <w:proofErr w:type="spellStart"/>
      <w:r w:rsidRPr="00446AC0">
        <w:rPr>
          <w:b/>
          <w:i/>
        </w:rPr>
        <w:t>appInsightsKey</w:t>
      </w:r>
      <w:proofErr w:type="spellEnd"/>
    </w:p>
    <w:p w14:paraId="11BCFBC7" w14:textId="77777777" w:rsidR="00446AC0" w:rsidRDefault="00446AC0" w:rsidP="00446AC0">
      <w:pPr>
        <w:pStyle w:val="Heading2"/>
      </w:pPr>
    </w:p>
    <w:p w14:paraId="2FF05DE2" w14:textId="757119D7" w:rsidR="002E383E" w:rsidRDefault="002E383E" w:rsidP="002E383E"/>
    <w:p w14:paraId="09FB6559" w14:textId="77777777" w:rsidR="00E31392" w:rsidRDefault="00E3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34E6644" w14:textId="0EF9388E" w:rsidR="002E383E" w:rsidRDefault="002E383E" w:rsidP="002E383E">
      <w:pPr>
        <w:pStyle w:val="Heading1"/>
        <w:spacing w:before="0"/>
      </w:pPr>
      <w:r>
        <w:t xml:space="preserve">Challenge Set </w:t>
      </w:r>
      <w:r w:rsidR="000912F8">
        <w:t>3</w:t>
      </w:r>
      <w:r>
        <w:t>: Get some Data</w:t>
      </w:r>
    </w:p>
    <w:p w14:paraId="27F58020" w14:textId="77777777" w:rsidR="002E383E" w:rsidRDefault="002E383E" w:rsidP="002E383E">
      <w:pPr>
        <w:spacing w:after="0"/>
      </w:pPr>
    </w:p>
    <w:p w14:paraId="10410B18" w14:textId="77777777" w:rsidR="002E383E" w:rsidRDefault="002E383E" w:rsidP="002E383E">
      <w:pPr>
        <w:pStyle w:val="Heading2"/>
        <w:spacing w:before="0"/>
      </w:pPr>
      <w:r>
        <w:t>Challenges:</w:t>
      </w:r>
    </w:p>
    <w:p w14:paraId="2A53456D" w14:textId="1B4D739C" w:rsidR="002E383E" w:rsidRPr="00335DDB" w:rsidRDefault="000912F8" w:rsidP="000912F8">
      <w:pPr>
        <w:numPr>
          <w:ilvl w:val="0"/>
          <w:numId w:val="2"/>
        </w:numPr>
        <w:spacing w:after="0"/>
        <w:rPr>
          <w:ins w:id="0" w:author="Gino Filicetti" w:date="2019-01-15T13:50:00Z"/>
          <w:b/>
          <w:rPrChange w:id="1" w:author="Gino Filicetti" w:date="2019-01-15T13:50:00Z">
            <w:rPr>
              <w:ins w:id="2" w:author="Gino Filicetti" w:date="2019-01-15T13:50:00Z"/>
            </w:rPr>
          </w:rPrChange>
        </w:rPr>
      </w:pPr>
      <w:r>
        <w:t xml:space="preserve">In your shell, create a </w:t>
      </w:r>
      <w:proofErr w:type="spellStart"/>
      <w:r>
        <w:t>CosmosDB</w:t>
      </w:r>
      <w:proofErr w:type="spellEnd"/>
      <w:r>
        <w:t xml:space="preserve"> Account </w:t>
      </w:r>
      <w:bookmarkStart w:id="3" w:name="_GoBack"/>
      <w:bookmarkEnd w:id="3"/>
    </w:p>
    <w:p w14:paraId="2351FF2D" w14:textId="150089F6" w:rsidR="00335DDB" w:rsidRPr="00850A73" w:rsidRDefault="00A86A9A">
      <w:pPr>
        <w:numPr>
          <w:ilvl w:val="1"/>
          <w:numId w:val="2"/>
        </w:numPr>
        <w:spacing w:after="0"/>
        <w:rPr>
          <w:b/>
        </w:rPr>
        <w:pPrChange w:id="4" w:author="Gino Filicetti" w:date="2019-01-15T13:50:00Z">
          <w:pPr>
            <w:numPr>
              <w:numId w:val="2"/>
            </w:numPr>
            <w:spacing w:after="0"/>
            <w:ind w:left="720" w:hanging="360"/>
          </w:pPr>
        </w:pPrChange>
      </w:pPr>
      <w:r w:rsidRPr="00F72985">
        <w:rPr>
          <w:b/>
        </w:rPr>
        <w:t>NOTE</w:t>
      </w:r>
      <w:r>
        <w:t xml:space="preserve">: </w:t>
      </w:r>
      <w:r w:rsidR="00156F03">
        <w:t>When creating large re</w:t>
      </w:r>
      <w:r w:rsidR="00A72E12">
        <w:t xml:space="preserve">sources, </w:t>
      </w:r>
      <w:r w:rsidR="00F72985">
        <w:t>be patient for it to end.</w:t>
      </w:r>
    </w:p>
    <w:p w14:paraId="32B8171A" w14:textId="77777777" w:rsidR="0089428C" w:rsidRDefault="0089428C" w:rsidP="002E383E">
      <w:pPr>
        <w:numPr>
          <w:ilvl w:val="0"/>
          <w:numId w:val="2"/>
        </w:numPr>
        <w:spacing w:after="0"/>
      </w:pPr>
      <w:r>
        <w:t>Copy</w:t>
      </w:r>
      <w:r w:rsidR="002E383E" w:rsidRPr="00446AC0">
        <w:t xml:space="preserve"> the </w:t>
      </w:r>
      <w:proofErr w:type="spellStart"/>
      <w:r w:rsidR="000912F8">
        <w:t>PrimaryMasterKey</w:t>
      </w:r>
      <w:proofErr w:type="spellEnd"/>
      <w:r w:rsidR="002E383E" w:rsidRPr="00446AC0">
        <w:t xml:space="preserve"> of </w:t>
      </w:r>
      <w:r w:rsidR="000912F8">
        <w:t xml:space="preserve">the </w:t>
      </w:r>
      <w:proofErr w:type="spellStart"/>
      <w:r w:rsidR="000912F8">
        <w:t>CosmosDB</w:t>
      </w:r>
      <w:proofErr w:type="spellEnd"/>
      <w:r w:rsidR="000912F8">
        <w:t xml:space="preserve"> Account</w:t>
      </w:r>
      <w:r w:rsidR="002E383E" w:rsidRPr="00446AC0">
        <w:t xml:space="preserve"> you just created</w:t>
      </w:r>
      <w:r>
        <w:t xml:space="preserve"> as we will be needing it later</w:t>
      </w:r>
    </w:p>
    <w:p w14:paraId="579B38CB" w14:textId="71662F31" w:rsidR="002E383E" w:rsidRDefault="0089428C">
      <w:pPr>
        <w:numPr>
          <w:ilvl w:val="1"/>
          <w:numId w:val="2"/>
        </w:numPr>
        <w:spacing w:after="0"/>
        <w:pPrChange w:id="5" w:author="Gino Filicetti" w:date="2019-01-15T13:50:00Z">
          <w:pPr>
            <w:numPr>
              <w:numId w:val="2"/>
            </w:numPr>
            <w:spacing w:after="0"/>
            <w:ind w:left="720" w:hanging="360"/>
          </w:pPr>
        </w:pPrChange>
      </w:pPr>
      <w:r w:rsidRPr="0089428C">
        <w:rPr>
          <w:b/>
        </w:rPr>
        <w:t>Tip</w:t>
      </w:r>
      <w:r>
        <w:t>: Once again, think about using a shell variable for this.</w:t>
      </w:r>
    </w:p>
    <w:p w14:paraId="78DEA78C" w14:textId="77777777" w:rsidR="002E383E" w:rsidRDefault="002E383E" w:rsidP="002E383E">
      <w:pPr>
        <w:pStyle w:val="Heading2"/>
      </w:pPr>
    </w:p>
    <w:p w14:paraId="28953F13" w14:textId="77777777" w:rsidR="00446AC0" w:rsidRDefault="00446AC0" w:rsidP="002E383E"/>
    <w:p w14:paraId="00A172FB" w14:textId="77777777" w:rsidR="00446AC0" w:rsidRDefault="00446AC0" w:rsidP="00446AC0">
      <w:pPr>
        <w:pStyle w:val="ListParagraph"/>
        <w:ind w:left="1440"/>
      </w:pPr>
    </w:p>
    <w:p w14:paraId="4CC4A7B4" w14:textId="77777777" w:rsidR="003872DE" w:rsidRDefault="003872DE">
      <w:r>
        <w:br w:type="page"/>
      </w:r>
    </w:p>
    <w:p w14:paraId="2F6277CA" w14:textId="1009132C" w:rsidR="003872DE" w:rsidRDefault="003872DE" w:rsidP="003872DE">
      <w:pPr>
        <w:pStyle w:val="Heading1"/>
        <w:spacing w:before="0"/>
      </w:pPr>
      <w:r>
        <w:lastRenderedPageBreak/>
        <w:t xml:space="preserve">Challenge Set 4: Deploy some containers to ACI </w:t>
      </w:r>
    </w:p>
    <w:p w14:paraId="1BFAAF28" w14:textId="77777777" w:rsidR="003872DE" w:rsidRDefault="003872DE" w:rsidP="003872DE">
      <w:pPr>
        <w:spacing w:after="0"/>
      </w:pPr>
    </w:p>
    <w:p w14:paraId="7B1E6320" w14:textId="77777777" w:rsidR="003872DE" w:rsidRDefault="003872DE" w:rsidP="003872DE">
      <w:pPr>
        <w:pStyle w:val="Heading2"/>
        <w:spacing w:before="0"/>
      </w:pPr>
      <w:r>
        <w:t>Challenges:</w:t>
      </w:r>
    </w:p>
    <w:p w14:paraId="57CDBB69" w14:textId="650292D0" w:rsidR="003872DE" w:rsidRPr="003872DE" w:rsidRDefault="136A781D" w:rsidP="136A781D">
      <w:pPr>
        <w:numPr>
          <w:ilvl w:val="0"/>
          <w:numId w:val="2"/>
        </w:numPr>
        <w:spacing w:after="0"/>
        <w:rPr>
          <w:b/>
          <w:bCs/>
        </w:rPr>
      </w:pPr>
      <w:r>
        <w:t xml:space="preserve">There are three different containers you are going to deploy </w:t>
      </w:r>
      <w:r w:rsidR="00692215">
        <w:t>as</w:t>
      </w:r>
      <w:r>
        <w:t xml:space="preserve"> Azure Container Instances (</w:t>
      </w:r>
      <w:proofErr w:type="spellStart"/>
      <w:r w:rsidR="00D33391">
        <w:t>ie</w:t>
      </w:r>
      <w:proofErr w:type="spellEnd"/>
      <w:r w:rsidR="00D33391">
        <w:t xml:space="preserve">: </w:t>
      </w:r>
      <w:proofErr w:type="spellStart"/>
      <w:r>
        <w:t>az</w:t>
      </w:r>
      <w:proofErr w:type="spellEnd"/>
      <w:r>
        <w:t xml:space="preserve"> container)</w:t>
      </w:r>
    </w:p>
    <w:p w14:paraId="0A9B7D7F" w14:textId="77777777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 w:rsidRPr="003872DE">
        <w:t>Data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/travel-data-service</w:t>
      </w:r>
    </w:p>
    <w:p w14:paraId="0A2A1628" w14:textId="77777777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>
        <w:t>Itinerary</w:t>
      </w:r>
      <w:r w:rsidRPr="003872DE">
        <w:t xml:space="preserve">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/travel-itinerary-service</w:t>
      </w:r>
    </w:p>
    <w:p w14:paraId="0BA0A5AC" w14:textId="78936BDE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>
        <w:t>DataLoader</w:t>
      </w:r>
      <w:proofErr w:type="spellEnd"/>
      <w:r>
        <w:t xml:space="preserve"> utility (</w:t>
      </w:r>
      <w:r w:rsidR="00D33391">
        <w:t xml:space="preserve">to </w:t>
      </w:r>
      <w:r>
        <w:t>setup and seed Cosmos DB)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</w:t>
      </w:r>
      <w:proofErr w:type="spellStart"/>
      <w:r w:rsidRPr="003872DE">
        <w:rPr>
          <w:b/>
        </w:rPr>
        <w:t>dataloader</w:t>
      </w:r>
      <w:proofErr w:type="spellEnd"/>
    </w:p>
    <w:p w14:paraId="2D00603F" w14:textId="2CCB852B" w:rsidR="003872DE" w:rsidRDefault="003872DE" w:rsidP="003872DE">
      <w:pPr>
        <w:numPr>
          <w:ilvl w:val="0"/>
          <w:numId w:val="2"/>
        </w:numPr>
        <w:spacing w:after="0"/>
      </w:pPr>
      <w:r w:rsidRPr="003872DE">
        <w:t>All</w:t>
      </w:r>
      <w:r>
        <w:t xml:space="preserve"> of </w:t>
      </w:r>
      <w:r w:rsidR="00EC198C">
        <w:t xml:space="preserve">these </w:t>
      </w:r>
      <w:r w:rsidR="006605AC">
        <w:t>containers will</w:t>
      </w:r>
      <w:r>
        <w:t xml:space="preserve"> need 3 </w:t>
      </w:r>
      <w:r w:rsidR="008A3228">
        <w:t>e</w:t>
      </w:r>
      <w:r>
        <w:t xml:space="preserve">nvironment </w:t>
      </w:r>
      <w:r w:rsidR="008A3228">
        <w:t>v</w:t>
      </w:r>
      <w:r>
        <w:t>ariables defined</w:t>
      </w:r>
      <w:r w:rsidR="006605AC">
        <w:t>:</w:t>
      </w:r>
    </w:p>
    <w:p w14:paraId="02792389" w14:textId="77777777"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14:paraId="7C54FFA7" w14:textId="77777777"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14:paraId="63E0B569" w14:textId="77777777" w:rsidR="003872DE" w:rsidRPr="002E383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14:paraId="3E9C64C5" w14:textId="3AE33434" w:rsidR="002E383E" w:rsidRPr="002E383E" w:rsidRDefault="00692215" w:rsidP="002E383E">
      <w:pPr>
        <w:numPr>
          <w:ilvl w:val="0"/>
          <w:numId w:val="2"/>
        </w:numPr>
        <w:spacing w:after="0"/>
      </w:pPr>
      <w:r>
        <w:t xml:space="preserve">The </w:t>
      </w:r>
      <w:r w:rsidR="002E383E" w:rsidRPr="002E383E">
        <w:t>Data API and Itinerary API</w:t>
      </w:r>
      <w:r>
        <w:t xml:space="preserve"> containers</w:t>
      </w:r>
      <w:r w:rsidR="002E383E" w:rsidRPr="002E383E">
        <w:t xml:space="preserve">, both need to specify a DNS </w:t>
      </w:r>
      <w:r w:rsidR="008A3228" w:rsidRPr="002E383E">
        <w:t>Name,</w:t>
      </w:r>
      <w:r w:rsidR="002E383E" w:rsidRPr="002E383E">
        <w:t xml:space="preserve"> so they are easily addressable by the Web Site</w:t>
      </w:r>
      <w:r>
        <w:t>.</w:t>
      </w:r>
    </w:p>
    <w:p w14:paraId="10D2BB6D" w14:textId="2B986049" w:rsidR="003872DE" w:rsidRPr="002E383E" w:rsidRDefault="003872DE" w:rsidP="003201D4">
      <w:pPr>
        <w:numPr>
          <w:ilvl w:val="0"/>
          <w:numId w:val="2"/>
        </w:numPr>
        <w:spacing w:after="0"/>
      </w:pPr>
      <w:r>
        <w:t xml:space="preserve">After you get the Data API deployed, use the Azure CLI to query the deployed container for </w:t>
      </w:r>
      <w:r w:rsidR="00CD032D">
        <w:t xml:space="preserve">its full qualified domain name </w:t>
      </w:r>
      <w:r w:rsidR="003201D4">
        <w:t xml:space="preserve">(FQDN) </w:t>
      </w:r>
      <w:r w:rsidR="002E383E">
        <w:t xml:space="preserve">and store it in a variable called:  </w:t>
      </w:r>
      <w:proofErr w:type="spellStart"/>
      <w:r w:rsidR="000912F8" w:rsidRPr="000912F8">
        <w:rPr>
          <w:b/>
        </w:rPr>
        <w:t>dataServiceUri</w:t>
      </w:r>
      <w:proofErr w:type="spellEnd"/>
    </w:p>
    <w:p w14:paraId="7F6D009D" w14:textId="77777777" w:rsidR="002E383E" w:rsidRPr="00BB3DD6" w:rsidRDefault="002E383E" w:rsidP="002E383E">
      <w:pPr>
        <w:numPr>
          <w:ilvl w:val="0"/>
          <w:numId w:val="2"/>
        </w:numPr>
        <w:spacing w:after="0"/>
      </w:pPr>
      <w:r>
        <w:t>After you get the Itinerary</w:t>
      </w:r>
      <w:r w:rsidRPr="003872DE">
        <w:t xml:space="preserve"> </w:t>
      </w:r>
      <w:r>
        <w:t xml:space="preserve">API deployed, use the Azure CLI to query the deployed container for the FQDN and store it in a variable called:  </w:t>
      </w:r>
      <w:proofErr w:type="spellStart"/>
      <w:r w:rsidR="000912F8" w:rsidRPr="000912F8">
        <w:rPr>
          <w:b/>
        </w:rPr>
        <w:t>itineraryServiceUri</w:t>
      </w:r>
      <w:proofErr w:type="spellEnd"/>
    </w:p>
    <w:p w14:paraId="13BD73D6" w14:textId="22B7D24A" w:rsidR="00BB3DD6" w:rsidRDefault="00BB3DD6" w:rsidP="002E383E">
      <w:pPr>
        <w:numPr>
          <w:ilvl w:val="0"/>
          <w:numId w:val="2"/>
        </w:numPr>
        <w:spacing w:after="0"/>
      </w:pPr>
      <w:r>
        <w:t xml:space="preserve">Verify the </w:t>
      </w:r>
      <w:r w:rsidR="00663339">
        <w:t xml:space="preserve">Data Service by browsing the URL:  </w:t>
      </w:r>
      <w:r w:rsidR="00625923" w:rsidRPr="00625923">
        <w:rPr>
          <w:b/>
        </w:rPr>
        <w:t>http://$dataServiceUri/api/airport</w:t>
      </w:r>
      <w:r w:rsidR="00625923" w:rsidRPr="00625923">
        <w:t xml:space="preserve"> </w:t>
      </w:r>
      <w:r w:rsidR="0086142C">
        <w:t xml:space="preserve">it </w:t>
      </w:r>
      <w:r w:rsidR="00663339" w:rsidRPr="00D42275">
        <w:t>will return a list of Airports</w:t>
      </w:r>
    </w:p>
    <w:p w14:paraId="66118253" w14:textId="0B4AE389" w:rsidR="00663339" w:rsidRPr="00D42275" w:rsidRDefault="00663339" w:rsidP="00663339">
      <w:pPr>
        <w:numPr>
          <w:ilvl w:val="0"/>
          <w:numId w:val="2"/>
        </w:numPr>
        <w:spacing w:after="0"/>
        <w:rPr>
          <w:b/>
        </w:rPr>
      </w:pPr>
      <w:r>
        <w:t>Verify the Itinerary</w:t>
      </w:r>
      <w:r w:rsidRPr="003872DE">
        <w:t xml:space="preserve"> </w:t>
      </w:r>
      <w:r>
        <w:t xml:space="preserve">Service by browsing the URL:  </w:t>
      </w:r>
      <w:r w:rsidR="0086142C" w:rsidRPr="00DE0B46">
        <w:rPr>
          <w:b/>
        </w:rPr>
        <w:t>http://$itineraryServiceUri/api/itinerary/AAA</w:t>
      </w:r>
      <w:r w:rsidR="0086142C" w:rsidRPr="0086142C">
        <w:t xml:space="preserve"> </w:t>
      </w:r>
      <w:r w:rsidR="0086142C">
        <w:t xml:space="preserve"> it </w:t>
      </w:r>
      <w:r>
        <w:t>will return a 204</w:t>
      </w:r>
      <w:r w:rsidR="0048154D">
        <w:t>.</w:t>
      </w:r>
      <w:r>
        <w:t xml:space="preserve"> </w:t>
      </w:r>
    </w:p>
    <w:p w14:paraId="48C1A316" w14:textId="13E6BB01" w:rsidR="00663339" w:rsidRPr="00663339" w:rsidRDefault="0053563D" w:rsidP="00663339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NOTE: </w:t>
      </w:r>
      <w:r w:rsidR="00663339" w:rsidRPr="0053563D">
        <w:t xml:space="preserve">It should return a 404, but to get a positive test response, </w:t>
      </w:r>
      <w:r w:rsidR="00AE707D">
        <w:t xml:space="preserve">it returns a </w:t>
      </w:r>
      <w:r w:rsidR="00663339" w:rsidRPr="0053563D">
        <w:t>204</w:t>
      </w:r>
      <w:r w:rsidR="006D710D">
        <w:t xml:space="preserve"> (</w:t>
      </w:r>
      <w:r w:rsidR="00663339" w:rsidRPr="0053563D">
        <w:t xml:space="preserve">which </w:t>
      </w:r>
      <w:r w:rsidR="006D710D">
        <w:t>represents</w:t>
      </w:r>
      <w:r w:rsidR="00663339" w:rsidRPr="0053563D">
        <w:t xml:space="preserve"> </w:t>
      </w:r>
      <w:r w:rsidR="006D710D">
        <w:t>“</w:t>
      </w:r>
      <w:r w:rsidR="00663339" w:rsidRPr="0053563D">
        <w:t>no content</w:t>
      </w:r>
      <w:r w:rsidR="006D710D">
        <w:t>”)</w:t>
      </w:r>
      <w:r w:rsidR="00663339" w:rsidRPr="0053563D">
        <w:t xml:space="preserve"> to </w:t>
      </w:r>
      <w:r w:rsidRPr="0053563D">
        <w:t>verify</w:t>
      </w:r>
      <w:r w:rsidR="00663339" w:rsidRPr="0053563D">
        <w:t xml:space="preserve"> the service is up and running.</w:t>
      </w:r>
    </w:p>
    <w:p w14:paraId="22CF40FF" w14:textId="77777777" w:rsidR="001A77DC" w:rsidRDefault="002E383E" w:rsidP="002E383E">
      <w:pPr>
        <w:numPr>
          <w:ilvl w:val="0"/>
          <w:numId w:val="2"/>
        </w:numPr>
        <w:spacing w:after="0"/>
      </w:pPr>
      <w:r>
        <w:t xml:space="preserve">After you get the </w:t>
      </w:r>
      <w:proofErr w:type="spellStart"/>
      <w:r>
        <w:t>DataLoader</w:t>
      </w:r>
      <w:proofErr w:type="spellEnd"/>
      <w:r>
        <w:t xml:space="preserve"> deployed</w:t>
      </w:r>
      <w:r w:rsidR="00102410">
        <w:t>, you can see what it actually did by viewing its logs.</w:t>
      </w:r>
    </w:p>
    <w:p w14:paraId="479A6346" w14:textId="18688D8F" w:rsidR="002E383E" w:rsidRDefault="001A77DC" w:rsidP="001A77DC">
      <w:pPr>
        <w:numPr>
          <w:ilvl w:val="1"/>
          <w:numId w:val="2"/>
        </w:numPr>
        <w:spacing w:after="0"/>
      </w:pPr>
      <w:r>
        <w:t xml:space="preserve">Use the Azure CLI to print out the logs for the Data Loader </w:t>
      </w:r>
      <w:r w:rsidR="00FC730A">
        <w:t>container</w:t>
      </w:r>
      <w:r w:rsidR="002E383E">
        <w:t>.</w:t>
      </w:r>
    </w:p>
    <w:p w14:paraId="7E0B7420" w14:textId="654EE983" w:rsidR="00E901CC" w:rsidRPr="003872DE" w:rsidRDefault="00E901CC" w:rsidP="001A77DC">
      <w:pPr>
        <w:numPr>
          <w:ilvl w:val="1"/>
          <w:numId w:val="2"/>
        </w:numPr>
        <w:spacing w:after="0"/>
      </w:pPr>
      <w:r>
        <w:t>Try this with the other containers as well just for fun.</w:t>
      </w:r>
    </w:p>
    <w:p w14:paraId="08DF5DEF" w14:textId="77777777" w:rsidR="003872DE" w:rsidRDefault="003872DE" w:rsidP="003872DE">
      <w:pPr>
        <w:pStyle w:val="Heading2"/>
      </w:pPr>
    </w:p>
    <w:p w14:paraId="650CD340" w14:textId="46701C88" w:rsidR="00FF12A2" w:rsidRDefault="00D42275" w:rsidP="009F7D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C7E6C" w14:textId="51452798" w:rsidR="000912F8" w:rsidRDefault="000912F8" w:rsidP="000912F8">
      <w:pPr>
        <w:pStyle w:val="Heading1"/>
        <w:spacing w:before="0"/>
      </w:pPr>
      <w:r>
        <w:t xml:space="preserve">Challenge Set 5: Deploy the Web Site </w:t>
      </w:r>
    </w:p>
    <w:p w14:paraId="7A86E761" w14:textId="77777777" w:rsidR="000912F8" w:rsidRDefault="000912F8" w:rsidP="000912F8">
      <w:pPr>
        <w:spacing w:after="0"/>
      </w:pPr>
    </w:p>
    <w:p w14:paraId="2467727F" w14:textId="77777777" w:rsidR="000912F8" w:rsidRDefault="000912F8" w:rsidP="000912F8">
      <w:pPr>
        <w:pStyle w:val="Heading2"/>
        <w:spacing w:before="0"/>
      </w:pPr>
      <w:r>
        <w:t>Challenges:</w:t>
      </w:r>
    </w:p>
    <w:p w14:paraId="2FA02829" w14:textId="77777777" w:rsidR="000912F8" w:rsidRPr="000912F8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>In your shell, create a Standard Linux App Service Plan</w:t>
      </w:r>
    </w:p>
    <w:p w14:paraId="2E318550" w14:textId="77777777" w:rsidR="000912F8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Web App and set the </w:t>
      </w:r>
      <w:proofErr w:type="spellStart"/>
      <w:r w:rsidRPr="000912F8">
        <w:rPr>
          <w:b/>
        </w:rPr>
        <w:t>microservicesdiscovery</w:t>
      </w:r>
      <w:proofErr w:type="spellEnd"/>
      <w:r w:rsidRPr="000912F8">
        <w:rPr>
          <w:b/>
        </w:rPr>
        <w:t>/travel-web</w:t>
      </w:r>
      <w:r>
        <w:rPr>
          <w:b/>
        </w:rPr>
        <w:t xml:space="preserve"> </w:t>
      </w:r>
      <w:r>
        <w:t>as the container image for the Web App</w:t>
      </w:r>
    </w:p>
    <w:p w14:paraId="3CD40E6D" w14:textId="77777777" w:rsidR="000912F8" w:rsidRDefault="00194318" w:rsidP="000912F8">
      <w:pPr>
        <w:numPr>
          <w:ilvl w:val="0"/>
          <w:numId w:val="2"/>
        </w:numPr>
        <w:spacing w:after="0"/>
      </w:pPr>
      <w:r>
        <w:t>The following Application Settings need to be added:</w:t>
      </w:r>
    </w:p>
    <w:p w14:paraId="2E3A4690" w14:textId="77777777"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14:paraId="0CB1C96C" w14:textId="77777777"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14:paraId="1B88F62C" w14:textId="77777777"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14:paraId="7058C9D4" w14:textId="77777777"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DataServiceUrl</w:t>
      </w:r>
      <w:proofErr w:type="spellEnd"/>
      <w:r>
        <w:rPr>
          <w:b/>
        </w:rPr>
        <w:t xml:space="preserve">: </w:t>
      </w:r>
      <w:r>
        <w:t xml:space="preserve">The URL to the </w:t>
      </w:r>
      <w:r w:rsidR="00D42275">
        <w:t xml:space="preserve">Data </w:t>
      </w:r>
      <w:r>
        <w:t>Service</w:t>
      </w:r>
      <w:r w:rsidR="00D42275">
        <w:t>, only over HTTP</w:t>
      </w:r>
    </w:p>
    <w:p w14:paraId="1943ADAC" w14:textId="77777777" w:rsidR="00194318" w:rsidRPr="002E383E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ItineraryServiceUrl</w:t>
      </w:r>
      <w:proofErr w:type="spellEnd"/>
      <w:r>
        <w:rPr>
          <w:b/>
        </w:rPr>
        <w:t>:</w:t>
      </w:r>
      <w:r w:rsidR="00D42275">
        <w:rPr>
          <w:b/>
        </w:rPr>
        <w:t xml:space="preserve"> </w:t>
      </w:r>
      <w:r w:rsidR="00D42275">
        <w:t xml:space="preserve">The URL to the </w:t>
      </w:r>
      <w:r w:rsidR="00AF693F">
        <w:t>Itinerary</w:t>
      </w:r>
      <w:r w:rsidR="00D42275">
        <w:t xml:space="preserve"> Service, only over HTTP</w:t>
      </w:r>
    </w:p>
    <w:p w14:paraId="5341073C" w14:textId="3B81E3B5" w:rsidR="00D42275" w:rsidRPr="00D42275" w:rsidRDefault="001350C5" w:rsidP="00D42275">
      <w:pPr>
        <w:numPr>
          <w:ilvl w:val="0"/>
          <w:numId w:val="2"/>
        </w:numPr>
        <w:spacing w:after="0"/>
        <w:rPr>
          <w:b/>
        </w:rPr>
      </w:pPr>
      <w:r>
        <w:t xml:space="preserve">Verify that you can browse to the URL </w:t>
      </w:r>
      <w:r w:rsidR="00D42275">
        <w:t>of the App Service</w:t>
      </w:r>
    </w:p>
    <w:p w14:paraId="00BF663D" w14:textId="77777777" w:rsidR="000912F8" w:rsidRDefault="000912F8" w:rsidP="000912F8">
      <w:pPr>
        <w:pStyle w:val="Heading2"/>
      </w:pPr>
    </w:p>
    <w:p w14:paraId="624B1B35" w14:textId="3ADD87E6" w:rsidR="002A3E5D" w:rsidRDefault="002A3E5D" w:rsidP="009F7D5F">
      <w:pPr>
        <w:spacing w:after="0"/>
        <w:ind w:left="720"/>
      </w:pPr>
    </w:p>
    <w:sectPr w:rsidR="002A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D59"/>
    <w:multiLevelType w:val="hybridMultilevel"/>
    <w:tmpl w:val="91CCAF6E"/>
    <w:lvl w:ilvl="0" w:tplc="17F678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11839"/>
    <w:multiLevelType w:val="hybridMultilevel"/>
    <w:tmpl w:val="FC62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808B8"/>
    <w:multiLevelType w:val="hybridMultilevel"/>
    <w:tmpl w:val="F97A3F64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489D673B"/>
    <w:multiLevelType w:val="hybridMultilevel"/>
    <w:tmpl w:val="415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4CC2"/>
    <w:multiLevelType w:val="hybridMultilevel"/>
    <w:tmpl w:val="DF08B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6C4D"/>
    <w:multiLevelType w:val="hybridMultilevel"/>
    <w:tmpl w:val="1160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F32DA"/>
    <w:multiLevelType w:val="hybridMultilevel"/>
    <w:tmpl w:val="FF4A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64B07"/>
    <w:multiLevelType w:val="hybridMultilevel"/>
    <w:tmpl w:val="2DB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no Filicetti">
    <w15:presenceInfo w15:providerId="AD" w15:userId="S::gifilic@microsoft.com::42c58076-3b3e-44cb-9b4c-b1f6029317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F"/>
    <w:rsid w:val="00027F4D"/>
    <w:rsid w:val="00032E1C"/>
    <w:rsid w:val="00043752"/>
    <w:rsid w:val="000912F8"/>
    <w:rsid w:val="000C1138"/>
    <w:rsid w:val="000D7FA2"/>
    <w:rsid w:val="000E1EC8"/>
    <w:rsid w:val="000F260C"/>
    <w:rsid w:val="00102410"/>
    <w:rsid w:val="00112807"/>
    <w:rsid w:val="001350C5"/>
    <w:rsid w:val="00154C31"/>
    <w:rsid w:val="00156F03"/>
    <w:rsid w:val="001936D7"/>
    <w:rsid w:val="00194318"/>
    <w:rsid w:val="001A77DC"/>
    <w:rsid w:val="001B7C51"/>
    <w:rsid w:val="001C622A"/>
    <w:rsid w:val="0020133D"/>
    <w:rsid w:val="0021112B"/>
    <w:rsid w:val="00222FE9"/>
    <w:rsid w:val="002403A4"/>
    <w:rsid w:val="00263BAE"/>
    <w:rsid w:val="00272AEE"/>
    <w:rsid w:val="0027799D"/>
    <w:rsid w:val="0028656E"/>
    <w:rsid w:val="00287EC0"/>
    <w:rsid w:val="00295335"/>
    <w:rsid w:val="002A3553"/>
    <w:rsid w:val="002A3E5D"/>
    <w:rsid w:val="002C2593"/>
    <w:rsid w:val="002C7C5E"/>
    <w:rsid w:val="002E383E"/>
    <w:rsid w:val="00304653"/>
    <w:rsid w:val="003144D2"/>
    <w:rsid w:val="003201D4"/>
    <w:rsid w:val="003233F9"/>
    <w:rsid w:val="00335DDB"/>
    <w:rsid w:val="00361727"/>
    <w:rsid w:val="003618BE"/>
    <w:rsid w:val="003676F6"/>
    <w:rsid w:val="00372C6B"/>
    <w:rsid w:val="003872DE"/>
    <w:rsid w:val="00391539"/>
    <w:rsid w:val="003A67F1"/>
    <w:rsid w:val="003B13D7"/>
    <w:rsid w:val="003B431A"/>
    <w:rsid w:val="003D0DC1"/>
    <w:rsid w:val="003F37E4"/>
    <w:rsid w:val="0040658A"/>
    <w:rsid w:val="00423E26"/>
    <w:rsid w:val="0044076B"/>
    <w:rsid w:val="00446AC0"/>
    <w:rsid w:val="00455A9A"/>
    <w:rsid w:val="004659CA"/>
    <w:rsid w:val="0048154D"/>
    <w:rsid w:val="004E6F98"/>
    <w:rsid w:val="00533E4B"/>
    <w:rsid w:val="0053563D"/>
    <w:rsid w:val="005558A6"/>
    <w:rsid w:val="00574AFE"/>
    <w:rsid w:val="005A2701"/>
    <w:rsid w:val="005D53BB"/>
    <w:rsid w:val="005E0DD2"/>
    <w:rsid w:val="005F61F1"/>
    <w:rsid w:val="005F6931"/>
    <w:rsid w:val="00604D96"/>
    <w:rsid w:val="006063F5"/>
    <w:rsid w:val="00607D92"/>
    <w:rsid w:val="00625923"/>
    <w:rsid w:val="006366E9"/>
    <w:rsid w:val="006605AC"/>
    <w:rsid w:val="00663339"/>
    <w:rsid w:val="00692215"/>
    <w:rsid w:val="006A08A9"/>
    <w:rsid w:val="006B563D"/>
    <w:rsid w:val="006C11EF"/>
    <w:rsid w:val="006D710D"/>
    <w:rsid w:val="006F62A6"/>
    <w:rsid w:val="00756644"/>
    <w:rsid w:val="00764C89"/>
    <w:rsid w:val="00767F94"/>
    <w:rsid w:val="007E1174"/>
    <w:rsid w:val="007F1B6F"/>
    <w:rsid w:val="007F26AC"/>
    <w:rsid w:val="0080000B"/>
    <w:rsid w:val="00823521"/>
    <w:rsid w:val="0084105D"/>
    <w:rsid w:val="00850A73"/>
    <w:rsid w:val="0086142C"/>
    <w:rsid w:val="0086444B"/>
    <w:rsid w:val="00880C16"/>
    <w:rsid w:val="00891223"/>
    <w:rsid w:val="0089428C"/>
    <w:rsid w:val="008A3228"/>
    <w:rsid w:val="008F21FA"/>
    <w:rsid w:val="008F2910"/>
    <w:rsid w:val="009112AC"/>
    <w:rsid w:val="00915869"/>
    <w:rsid w:val="0094167A"/>
    <w:rsid w:val="009658D9"/>
    <w:rsid w:val="009A4D07"/>
    <w:rsid w:val="009E52DA"/>
    <w:rsid w:val="009F7D5F"/>
    <w:rsid w:val="00A10D44"/>
    <w:rsid w:val="00A142F4"/>
    <w:rsid w:val="00A16123"/>
    <w:rsid w:val="00A54076"/>
    <w:rsid w:val="00A6323C"/>
    <w:rsid w:val="00A637EF"/>
    <w:rsid w:val="00A72E12"/>
    <w:rsid w:val="00A809CD"/>
    <w:rsid w:val="00A86A9A"/>
    <w:rsid w:val="00A97631"/>
    <w:rsid w:val="00AB6658"/>
    <w:rsid w:val="00AB77C7"/>
    <w:rsid w:val="00AE707D"/>
    <w:rsid w:val="00AF693F"/>
    <w:rsid w:val="00B04949"/>
    <w:rsid w:val="00B1060F"/>
    <w:rsid w:val="00B24B4A"/>
    <w:rsid w:val="00B36ED7"/>
    <w:rsid w:val="00B435B1"/>
    <w:rsid w:val="00B568EB"/>
    <w:rsid w:val="00B678AD"/>
    <w:rsid w:val="00B82F8A"/>
    <w:rsid w:val="00BB3DD6"/>
    <w:rsid w:val="00BB6F7E"/>
    <w:rsid w:val="00BD3431"/>
    <w:rsid w:val="00BE793E"/>
    <w:rsid w:val="00BF289A"/>
    <w:rsid w:val="00C12744"/>
    <w:rsid w:val="00C16004"/>
    <w:rsid w:val="00C3361A"/>
    <w:rsid w:val="00C43777"/>
    <w:rsid w:val="00C71114"/>
    <w:rsid w:val="00C84C8A"/>
    <w:rsid w:val="00C908AA"/>
    <w:rsid w:val="00CA2921"/>
    <w:rsid w:val="00CD032D"/>
    <w:rsid w:val="00CF3DD9"/>
    <w:rsid w:val="00CF4153"/>
    <w:rsid w:val="00CF660E"/>
    <w:rsid w:val="00D33391"/>
    <w:rsid w:val="00D41604"/>
    <w:rsid w:val="00D41C44"/>
    <w:rsid w:val="00D42275"/>
    <w:rsid w:val="00D45473"/>
    <w:rsid w:val="00D467C7"/>
    <w:rsid w:val="00D93255"/>
    <w:rsid w:val="00DA544F"/>
    <w:rsid w:val="00DB5B67"/>
    <w:rsid w:val="00DE0B46"/>
    <w:rsid w:val="00DF6108"/>
    <w:rsid w:val="00DF7569"/>
    <w:rsid w:val="00E01644"/>
    <w:rsid w:val="00E1396B"/>
    <w:rsid w:val="00E2187E"/>
    <w:rsid w:val="00E31392"/>
    <w:rsid w:val="00E901CC"/>
    <w:rsid w:val="00E9065C"/>
    <w:rsid w:val="00E93C82"/>
    <w:rsid w:val="00EA4C60"/>
    <w:rsid w:val="00EC198C"/>
    <w:rsid w:val="00ED4096"/>
    <w:rsid w:val="00F06953"/>
    <w:rsid w:val="00F14EA8"/>
    <w:rsid w:val="00F209D0"/>
    <w:rsid w:val="00F2223A"/>
    <w:rsid w:val="00F33EDE"/>
    <w:rsid w:val="00F36D0C"/>
    <w:rsid w:val="00F42B67"/>
    <w:rsid w:val="00F55BBD"/>
    <w:rsid w:val="00F72985"/>
    <w:rsid w:val="00F97A8E"/>
    <w:rsid w:val="00FC730A"/>
    <w:rsid w:val="00FD6A60"/>
    <w:rsid w:val="00FF12A2"/>
    <w:rsid w:val="136A781D"/>
    <w:rsid w:val="1DC3DB95"/>
    <w:rsid w:val="4212D20C"/>
    <w:rsid w:val="627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FFCB"/>
  <w15:chartTrackingRefBased/>
  <w15:docId w15:val="{DA92A1B2-A686-3445-B7BF-F197449C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18"/>
  </w:style>
  <w:style w:type="paragraph" w:styleId="Heading1">
    <w:name w:val="heading 1"/>
    <w:basedOn w:val="Normal"/>
    <w:next w:val="Normal"/>
    <w:link w:val="Heading1Char"/>
    <w:uiPriority w:val="9"/>
    <w:qFormat/>
    <w:rsid w:val="006C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1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C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AC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wth-microservices-templa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10" ma:contentTypeDescription="Create a new document." ma:contentTypeScope="" ma:versionID="6af96e04080b60a45b019feeca7a37aa">
  <xsd:schema xmlns:xsd="http://www.w3.org/2001/XMLSchema" xmlns:xs="http://www.w3.org/2001/XMLSchema" xmlns:p="http://schemas.microsoft.com/office/2006/metadata/properties" xmlns:ns1="http://schemas.microsoft.com/sharepoint/v3" xmlns:ns2="36984313-f623-41bb-a65c-16a37d29f6f8" xmlns:ns3="fa40b356-8329-45cf-bdd1-8a6639dbec32" targetNamespace="http://schemas.microsoft.com/office/2006/metadata/properties" ma:root="true" ma:fieldsID="a16216aa0538460924a13a680e0634d6" ns1:_="" ns2:_="" ns3:_="">
    <xsd:import namespace="http://schemas.microsoft.com/sharepoint/v3"/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36984313-f623-41bb-a65c-16a37d29f6f8" xsi:nil="true"/>
  </documentManagement>
</p:properties>
</file>

<file path=customXml/itemProps1.xml><?xml version="1.0" encoding="utf-8"?>
<ds:datastoreItem xmlns:ds="http://schemas.openxmlformats.org/officeDocument/2006/customXml" ds:itemID="{4633884B-2061-4C1A-BF9E-98EB1BC4B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6984313-f623-41bb-a65c-16a37d29f6f8"/>
    <ds:schemaRef ds:uri="fa40b356-8329-45cf-bdd1-8a6639dbe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15149-E8B5-4098-8E0C-EDB37C7B2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F0B7D-21F9-475E-9B01-744D41F889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984313-f623-41bb-a65c-16a37d29f6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Links>
    <vt:vector size="84" baseType="variant">
      <vt:variant>
        <vt:i4>3080247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https://docs.microsoft.com/en-us/azure/app-service/</vt:lpwstr>
      </vt:variant>
      <vt:variant>
        <vt:lpwstr/>
      </vt:variant>
      <vt:variant>
        <vt:i4>4259846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https://docs.microsoft.com/en-us/azure/app-service/overview-hosting-plans</vt:lpwstr>
      </vt:variant>
      <vt:variant>
        <vt:lpwstr/>
      </vt:variant>
      <vt:variant>
        <vt:i4>2621489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https://docs.microsoft.com/en-us/azure/container-instances/</vt:lpwstr>
      </vt:variant>
      <vt:variant>
        <vt:lpwstr/>
      </vt:variant>
      <vt:variant>
        <vt:i4>196623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https://docs.microsoft.com/en-us/azure/cosmos-db/</vt:lpwstr>
      </vt:variant>
      <vt:variant>
        <vt:lpwstr/>
      </vt:variant>
      <vt:variant>
        <vt:i4>5308441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https://docs.microsoft.com/en-us/azure/azure-resource-manager/resource-group-authoring-templates</vt:lpwstr>
      </vt:variant>
      <vt:variant>
        <vt:lpwstr/>
      </vt:variant>
      <vt:variant>
        <vt:i4>7929982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https://docs.microsoft.com/en-us/azure/azure-monitor/app/app-insights-overview</vt:lpwstr>
      </vt:variant>
      <vt:variant>
        <vt:lpwstr/>
      </vt:variant>
      <vt:variant>
        <vt:i4>5963796</vt:i4>
      </vt:variant>
      <vt:variant>
        <vt:i4>21</vt:i4>
      </vt:variant>
      <vt:variant>
        <vt:i4>0</vt:i4>
      </vt:variant>
      <vt:variant>
        <vt:i4>5</vt:i4>
      </vt:variant>
      <vt:variant>
        <vt:lpwstr>https://aka.ms/wth-microservices-template</vt:lpwstr>
      </vt:variant>
      <vt:variant>
        <vt:lpwstr/>
      </vt:variant>
      <vt:variant>
        <vt:i4>4194325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https://docs.microsoft.com/en-us/azure/architecture/best-practices/naming-conventions</vt:lpwstr>
      </vt:variant>
      <vt:variant>
        <vt:lpwstr/>
      </vt:variant>
      <vt:variant>
        <vt:i4>1769544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https://docs.microsoft.com/en-us/cli/azure/reference-index?view=azure-cli-latest</vt:lpwstr>
      </vt:variant>
      <vt:variant>
        <vt:lpwstr/>
      </vt:variant>
      <vt:variant>
        <vt:i4>7274618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https://docs.microsoft.com/en-us/cli/azure/install-azure-cli?view=azure-cli-latest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https://docs.microsoft.com/en-us/azure/cloud-shell/overview</vt:lpwstr>
      </vt:variant>
      <vt:variant>
        <vt:lpwstr/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https://dev.azure.com/</vt:lpwstr>
      </vt:variant>
      <vt:variant>
        <vt:lpwstr/>
      </vt:variant>
      <vt:variant>
        <vt:i4>3473513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https://docs.microsoft.com/en-us/azure/cloud-shell/persisting-shell-storage</vt:lpwstr>
      </vt:variant>
      <vt:variant>
        <vt:lpwstr/>
      </vt:variant>
      <vt:variant>
        <vt:i4>8192112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https://github.com/andywahr/microservices-workshop.git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Wahrenberger</dc:creator>
  <cp:keywords/>
  <dc:description/>
  <cp:lastModifiedBy>Gino Filicetti</cp:lastModifiedBy>
  <cp:revision>158</cp:revision>
  <dcterms:created xsi:type="dcterms:W3CDTF">2019-01-10T15:36:00Z</dcterms:created>
  <dcterms:modified xsi:type="dcterms:W3CDTF">2019-01-15T23:13:00Z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